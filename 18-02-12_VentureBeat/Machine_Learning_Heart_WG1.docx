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CFF39" w14:textId="3669465D" w:rsidR="00195859" w:rsidRDefault="001A278F">
      <w:pPr>
        <w:rPr>
          <w:b/>
        </w:rPr>
      </w:pPr>
      <w:del w:id="0" w:author="Brian Zenger" w:date="2018-02-13T21:54:00Z">
        <w:r w:rsidRPr="001A278F" w:rsidDel="00ED0CBA">
          <w:rPr>
            <w:b/>
          </w:rPr>
          <w:delText xml:space="preserve">Machine Learning Helps </w:delText>
        </w:r>
        <w:r w:rsidR="006C791A" w:rsidDel="00ED0CBA">
          <w:rPr>
            <w:b/>
          </w:rPr>
          <w:delText>Physicians Identify</w:delText>
        </w:r>
        <w:r w:rsidRPr="001A278F" w:rsidDel="00ED0CBA">
          <w:rPr>
            <w:b/>
          </w:rPr>
          <w:delText xml:space="preserve"> Heart Attacks </w:delText>
        </w:r>
        <w:r w:rsidR="00AD75C8" w:rsidDel="00ED0CBA">
          <w:rPr>
            <w:b/>
          </w:rPr>
          <w:delText xml:space="preserve">Faster </w:delText>
        </w:r>
        <w:r w:rsidRPr="001A278F" w:rsidDel="00ED0CBA">
          <w:rPr>
            <w:b/>
          </w:rPr>
          <w:delText xml:space="preserve"> </w:delText>
        </w:r>
      </w:del>
      <w:ins w:id="1" w:author="Brian Zenger" w:date="2018-02-13T21:54:00Z">
        <w:r w:rsidR="00ED0CBA">
          <w:rPr>
            <w:b/>
          </w:rPr>
          <w:t xml:space="preserve">Will a Computer Diagnose Your Next Heart Attack? </w:t>
        </w:r>
      </w:ins>
    </w:p>
    <w:p w14:paraId="6197E1EE" w14:textId="77777777" w:rsidR="001A278F" w:rsidRDefault="001A278F">
      <w:pPr>
        <w:rPr>
          <w:b/>
        </w:rPr>
      </w:pPr>
    </w:p>
    <w:p w14:paraId="1AC35875" w14:textId="77777777" w:rsidR="001A278F" w:rsidRDefault="001A278F">
      <w:r w:rsidRPr="001A278F">
        <w:t>Author Bios:</w:t>
      </w:r>
      <w:r>
        <w:t xml:space="preserve"> </w:t>
      </w:r>
    </w:p>
    <w:p w14:paraId="532530AF" w14:textId="0BB821EF" w:rsidR="001A278F" w:rsidRDefault="001A278F">
      <w:r>
        <w:t xml:space="preserve">Wilson W. Good is a senior PhD researcher with joint appointments at the Scientific Computing and Imaging (SCI) Institute and the </w:t>
      </w:r>
      <w:r w:rsidR="002F5027">
        <w:t xml:space="preserve">Nora Eccles </w:t>
      </w:r>
      <w:r>
        <w:t>Cardiovascular Research a</w:t>
      </w:r>
      <w:r w:rsidR="00816E7A">
        <w:t>n</w:t>
      </w:r>
      <w:r>
        <w:t>d Training Institute</w:t>
      </w:r>
      <w:r w:rsidR="002F5027">
        <w:t xml:space="preserve"> (CVRTI) </w:t>
      </w:r>
      <w:r>
        <w:t xml:space="preserve">in the field of cardiac electrophysiology. Wilson has presented on this research at several international conferences and the research is currently in preparation. </w:t>
      </w:r>
    </w:p>
    <w:p w14:paraId="54C97B8B" w14:textId="77777777" w:rsidR="001A278F" w:rsidRDefault="001A278F"/>
    <w:p w14:paraId="509578C2" w14:textId="3EFA927E" w:rsidR="001A278F" w:rsidRDefault="001A278F">
      <w:r>
        <w:t xml:space="preserve">Brian Zenger </w:t>
      </w:r>
      <w:r w:rsidR="00A30150">
        <w:t xml:space="preserve">is a MD/PhD researcher at the Scientific Computing and Imaging Institute, Nora Eccles Cardiovascular Research and Training Institute, and the University of Utah School of Medicine in the field of cardiovascular disease. </w:t>
      </w:r>
    </w:p>
    <w:p w14:paraId="11468E95" w14:textId="77777777" w:rsidR="001A278F" w:rsidRDefault="001A278F"/>
    <w:p w14:paraId="5AD8B761" w14:textId="77777777" w:rsidR="001A278F" w:rsidRDefault="001A278F"/>
    <w:p w14:paraId="46FFE87E" w14:textId="77777777" w:rsidR="001A278F" w:rsidRDefault="00ED0149">
      <w:r>
        <w:t>Article:</w:t>
      </w:r>
    </w:p>
    <w:p w14:paraId="628704F6" w14:textId="5C87145A" w:rsidR="001A278F" w:rsidRDefault="001A278F"/>
    <w:p w14:paraId="40072FD7" w14:textId="0A808F21" w:rsidR="00C81321" w:rsidRPr="00D1314C" w:rsidRDefault="00F81C78">
      <w:pPr>
        <w:rPr>
          <w:i/>
        </w:rPr>
      </w:pPr>
      <w:ins w:id="2" w:author="Brian Zenger" w:date="2018-02-13T21:45:00Z">
        <w:r>
          <w:rPr>
            <w:i/>
          </w:rPr>
          <w:t>You are working in your house, going about your normal routine when suddenly the pain hits. You chest starts to throb and your left arm begins to ache. Without hesitation you rush to the hospital</w:t>
        </w:r>
      </w:ins>
      <w:ins w:id="3" w:author="Brian Zenger" w:date="2018-02-13T21:47:00Z">
        <w:r>
          <w:rPr>
            <w:i/>
          </w:rPr>
          <w:t xml:space="preserve">, dreading your worst fear has become an reality </w:t>
        </w:r>
      </w:ins>
      <w:ins w:id="4" w:author="Brian Zenger" w:date="2018-02-13T21:48:00Z">
        <w:r>
          <w:rPr>
            <w:i/>
          </w:rPr>
          <w:t>–</w:t>
        </w:r>
      </w:ins>
      <w:ins w:id="5" w:author="Brian Zenger" w:date="2018-02-13T21:47:00Z">
        <w:r>
          <w:rPr>
            <w:i/>
          </w:rPr>
          <w:t xml:space="preserve"> you </w:t>
        </w:r>
      </w:ins>
      <w:ins w:id="6" w:author="Brian Zenger" w:date="2018-02-13T21:48:00Z">
        <w:r>
          <w:rPr>
            <w:i/>
          </w:rPr>
          <w:t>are having a heart attack</w:t>
        </w:r>
      </w:ins>
      <w:ins w:id="7" w:author="Brian Zenger" w:date="2018-02-13T21:45:00Z">
        <w:r>
          <w:rPr>
            <w:i/>
          </w:rPr>
          <w:t xml:space="preserve">. Upon arrival, physicians, nurses, and other medical staff begin frantically testing, probing, and </w:t>
        </w:r>
      </w:ins>
      <w:ins w:id="8" w:author="Brian Zenger" w:date="2018-02-13T21:47:00Z">
        <w:r>
          <w:rPr>
            <w:i/>
          </w:rPr>
          <w:t xml:space="preserve">prodding nearly every part of your body. </w:t>
        </w:r>
      </w:ins>
      <w:ins w:id="9" w:author="Brian Zenger" w:date="2018-02-13T21:48:00Z">
        <w:r>
          <w:rPr>
            <w:i/>
          </w:rPr>
          <w:t xml:space="preserve">Then run more tests than you can keep track of and begin shouting orders for new tests and other members of the team. The physician is carefully watching the monitors hooked up by your bedside, puzzled by the results they are seeing. He turns to consult an expert on the signals your heart is emitting but instead of a person they turn to a computer. </w:t>
        </w:r>
      </w:ins>
      <w:del w:id="10" w:author="Brian Zenger" w:date="2018-02-13T21:47:00Z">
        <w:r w:rsidR="00C81321" w:rsidRPr="00D1314C" w:rsidDel="00F81C78">
          <w:rPr>
            <w:i/>
          </w:rPr>
          <w:delText>A patient arrives in the emergency department complaining of chest pain that is shooting down their left arm. It started during their normal morning routine and has persisted for several hours. Immediately, the physician begins several tests to determine the cause of the chest pain, with the</w:delText>
        </w:r>
        <w:r w:rsidR="00B32808" w:rsidDel="00F81C78">
          <w:rPr>
            <w:i/>
          </w:rPr>
          <w:delText>ir</w:delText>
        </w:r>
        <w:r w:rsidR="00C81321" w:rsidRPr="00D1314C" w:rsidDel="00F81C78">
          <w:rPr>
            <w:i/>
          </w:rPr>
          <w:delText xml:space="preserve"> worst fear </w:delText>
        </w:r>
        <w:r w:rsidR="00B32808" w:rsidDel="00F81C78">
          <w:rPr>
            <w:i/>
          </w:rPr>
          <w:delText xml:space="preserve">being </w:delText>
        </w:r>
        <w:r w:rsidR="00C81321" w:rsidRPr="00D1314C" w:rsidDel="00F81C78">
          <w:rPr>
            <w:i/>
          </w:rPr>
          <w:delText>that the patient is suffering from a heart attack.</w:delText>
        </w:r>
        <w:r w:rsidR="00B32808" w:rsidDel="00F81C78">
          <w:rPr>
            <w:i/>
          </w:rPr>
          <w:delText xml:space="preserve"> </w:delText>
        </w:r>
      </w:del>
      <w:del w:id="11" w:author="Brian Zenger" w:date="2018-02-13T21:50:00Z">
        <w:r w:rsidR="00B32808" w:rsidDel="00F81C78">
          <w:rPr>
            <w:i/>
          </w:rPr>
          <w:delText>Yet the tests return with a less than convincing result, leaving the physician questioning the next best action</w:delText>
        </w:r>
        <w:r w:rsidR="00BA6881" w:rsidDel="00F81C78">
          <w:rPr>
            <w:i/>
          </w:rPr>
          <w:delText xml:space="preserve">. </w:delText>
        </w:r>
      </w:del>
    </w:p>
    <w:p w14:paraId="5197F0A0" w14:textId="77777777" w:rsidR="00C81321" w:rsidRDefault="00C81321"/>
    <w:p w14:paraId="06ADB772" w14:textId="2284B4CC" w:rsidR="009219E2" w:rsidRDefault="00FD4031" w:rsidP="00D1314C">
      <w:ins w:id="12" w:author="Brian Zenger" w:date="2018-02-12T22:24:00Z">
        <w:r>
          <w:t xml:space="preserve">Everyday </w:t>
        </w:r>
      </w:ins>
      <w:del w:id="13" w:author="Brian Zenger" w:date="2018-02-12T22:23:00Z">
        <w:r w:rsidR="00C0232A" w:rsidDel="00FD4031">
          <w:delText xml:space="preserve">Everyday </w:delText>
        </w:r>
      </w:del>
      <w:ins w:id="14" w:author="Brian Zenger" w:date="2018-02-12T22:24:00Z">
        <w:r>
          <w:t>m</w:t>
        </w:r>
      </w:ins>
      <w:del w:id="15" w:author="Brian Zenger" w:date="2018-02-12T22:23:00Z">
        <w:r w:rsidR="00C0232A" w:rsidDel="00FD4031">
          <w:delText>m</w:delText>
        </w:r>
      </w:del>
      <w:r w:rsidR="00C0232A">
        <w:t xml:space="preserve">ore than </w:t>
      </w:r>
      <w:del w:id="16" w:author="Brian Zenger" w:date="2018-02-12T22:18:00Z">
        <w:r w:rsidR="00C0232A" w:rsidDel="00FD4031">
          <w:delText xml:space="preserve">??? </w:delText>
        </w:r>
      </w:del>
      <w:ins w:id="17" w:author="Brian Zenger" w:date="2018-02-12T22:18:00Z">
        <w:r>
          <w:t xml:space="preserve">2,000 </w:t>
        </w:r>
      </w:ins>
      <w:r w:rsidR="00C0232A">
        <w:t>people have heart attacks. Of these,</w:t>
      </w:r>
      <w:del w:id="18" w:author="Brian Zenger" w:date="2018-02-12T22:28:00Z">
        <w:r w:rsidR="00C0232A" w:rsidDel="003419F4">
          <w:delText xml:space="preserve"> nearly</w:delText>
        </w:r>
      </w:del>
      <w:ins w:id="19" w:author="Brian Zenger" w:date="2018-02-12T22:28:00Z">
        <w:r w:rsidR="003419F4">
          <w:t xml:space="preserve"> over </w:t>
        </w:r>
      </w:ins>
      <w:ins w:id="20" w:author="Brian Zenger" w:date="2018-02-12T22:29:00Z">
        <w:r w:rsidR="003419F4">
          <w:t xml:space="preserve">400 </w:t>
        </w:r>
      </w:ins>
      <w:del w:id="21" w:author="Brian Zenger" w:date="2018-02-12T22:28:00Z">
        <w:r w:rsidR="00C0232A" w:rsidDel="003419F4">
          <w:delText xml:space="preserve"> ???</w:delText>
        </w:r>
      </w:del>
      <w:del w:id="22" w:author="Brian Zenger" w:date="2018-02-12T22:29:00Z">
        <w:r w:rsidR="00C0232A" w:rsidDel="003419F4">
          <w:delText xml:space="preserve"> </w:delText>
        </w:r>
      </w:del>
      <w:r w:rsidR="00C0232A">
        <w:t>people do not receive treatment in time</w:t>
      </w:r>
      <w:del w:id="23" w:author="Brian Zenger" w:date="2018-02-13T21:50:00Z">
        <w:r w:rsidR="00C0232A" w:rsidDel="007014FC">
          <w:delText xml:space="preserve"> leading to their early exit</w:delText>
        </w:r>
      </w:del>
      <w:r w:rsidR="00C0232A">
        <w:t>. While advancements have been made</w:t>
      </w:r>
      <w:r w:rsidR="00816E7A">
        <w:t xml:space="preserve"> in heart attack detection</w:t>
      </w:r>
      <w:r w:rsidR="00D1314C">
        <w:t xml:space="preserve"> the </w:t>
      </w:r>
      <w:ins w:id="24" w:author="Brian Zenger" w:date="2018-02-13T21:51:00Z">
        <w:r w:rsidR="007310EA">
          <w:t xml:space="preserve">underlying </w:t>
        </w:r>
      </w:ins>
      <w:del w:id="25" w:author="Brian Zenger" w:date="2018-02-12T22:06:00Z">
        <w:r w:rsidR="00D1314C" w:rsidDel="007350AD">
          <w:delText xml:space="preserve">methodology </w:delText>
        </w:r>
      </w:del>
      <w:ins w:id="26" w:author="Brian Zenger" w:date="2018-02-12T22:06:00Z">
        <w:r w:rsidR="007350AD">
          <w:t xml:space="preserve">methods </w:t>
        </w:r>
      </w:ins>
      <w:del w:id="27" w:author="Brian Zenger" w:date="2018-02-12T22:06:00Z">
        <w:r w:rsidR="00D1314C" w:rsidDel="007350AD">
          <w:delText xml:space="preserve">has </w:delText>
        </w:r>
      </w:del>
      <w:ins w:id="28" w:author="Brian Zenger" w:date="2018-02-13T21:51:00Z">
        <w:r w:rsidR="007310EA">
          <w:t xml:space="preserve">are </w:t>
        </w:r>
      </w:ins>
      <w:del w:id="29" w:author="Brian Zenger" w:date="2018-02-13T21:51:00Z">
        <w:r w:rsidR="00D1314C" w:rsidDel="007310EA">
          <w:delText xml:space="preserve">remained </w:delText>
        </w:r>
      </w:del>
      <w:del w:id="30" w:author="Brian Zenger" w:date="2018-02-12T22:06:00Z">
        <w:r w:rsidR="00D1314C" w:rsidDel="007350AD">
          <w:delText xml:space="preserve">largely </w:delText>
        </w:r>
      </w:del>
      <w:r w:rsidR="00D1314C">
        <w:t xml:space="preserve">unchanged </w:t>
      </w:r>
      <w:del w:id="31" w:author="Brian Zenger" w:date="2018-02-13T21:51:00Z">
        <w:r w:rsidR="00D1314C" w:rsidDel="00512DA6">
          <w:delText xml:space="preserve">for </w:delText>
        </w:r>
      </w:del>
      <w:ins w:id="32" w:author="Brian Zenger" w:date="2018-02-13T21:51:00Z">
        <w:r w:rsidR="00512DA6">
          <w:t xml:space="preserve">from </w:t>
        </w:r>
      </w:ins>
      <w:del w:id="33" w:author="Brian Zenger" w:date="2018-02-13T21:51:00Z">
        <w:r w:rsidR="00D1314C" w:rsidDel="00512DA6">
          <w:delText>the</w:delText>
        </w:r>
      </w:del>
      <w:del w:id="34" w:author="Brian Zenger" w:date="2018-02-12T22:05:00Z">
        <w:r w:rsidR="00D1314C" w:rsidDel="007350AD">
          <w:delText xml:space="preserve"> better part of </w:delText>
        </w:r>
      </w:del>
      <w:r w:rsidR="00D1314C">
        <w:t>a century</w:t>
      </w:r>
      <w:ins w:id="35" w:author="Brian Zenger" w:date="2018-02-13T21:51:00Z">
        <w:r w:rsidR="00512DA6">
          <w:t xml:space="preserve"> ago</w:t>
        </w:r>
      </w:ins>
      <w:r w:rsidR="00D1314C">
        <w:t xml:space="preserve">. </w:t>
      </w:r>
      <w:r w:rsidR="009219E2">
        <w:t>Current</w:t>
      </w:r>
      <w:ins w:id="36" w:author="Brian Zenger" w:date="2018-02-12T22:06:00Z">
        <w:r w:rsidR="007350AD">
          <w:t xml:space="preserve">ly physicians </w:t>
        </w:r>
      </w:ins>
      <w:del w:id="37" w:author="Brian Zenger" w:date="2018-02-12T22:06:00Z">
        <w:r w:rsidR="009219E2" w:rsidDel="007350AD">
          <w:delText xml:space="preserve"> methodology </w:delText>
        </w:r>
      </w:del>
      <w:del w:id="38" w:author="Brian Zenger" w:date="2018-02-12T22:07:00Z">
        <w:r w:rsidR="009219E2" w:rsidDel="007350AD">
          <w:delText>look</w:delText>
        </w:r>
      </w:del>
      <w:del w:id="39" w:author="Brian Zenger" w:date="2018-02-12T22:06:00Z">
        <w:r w:rsidR="009219E2" w:rsidDel="007350AD">
          <w:delText>s</w:delText>
        </w:r>
      </w:del>
      <w:del w:id="40" w:author="Brian Zenger" w:date="2018-02-12T22:07:00Z">
        <w:r w:rsidR="009219E2" w:rsidDel="007350AD">
          <w:delText xml:space="preserve"> at </w:delText>
        </w:r>
      </w:del>
      <w:ins w:id="41" w:author="Brian Zenger" w:date="2018-02-12T22:07:00Z">
        <w:r w:rsidR="007350AD">
          <w:t xml:space="preserve">use </w:t>
        </w:r>
      </w:ins>
      <w:ins w:id="42" w:author="Brian Zenger" w:date="2018-02-13T21:51:00Z">
        <w:r w:rsidR="00154072">
          <w:t xml:space="preserve">the same </w:t>
        </w:r>
      </w:ins>
      <w:ins w:id="43" w:author="Brian Zenger" w:date="2018-02-12T22:07:00Z">
        <w:r w:rsidR="007350AD">
          <w:t xml:space="preserve">electrocardiograms (ECGs) </w:t>
        </w:r>
      </w:ins>
      <w:ins w:id="44" w:author="Brian Zenger" w:date="2018-02-13T21:52:00Z">
        <w:r w:rsidR="00154072">
          <w:t xml:space="preserve">developed early last century </w:t>
        </w:r>
      </w:ins>
      <w:ins w:id="45" w:author="Brian Zenger" w:date="2018-02-12T22:07:00Z">
        <w:r w:rsidR="007350AD">
          <w:t xml:space="preserve">to </w:t>
        </w:r>
      </w:ins>
      <w:ins w:id="46" w:author="Brian Zenger" w:date="2018-02-13T21:52:00Z">
        <w:r w:rsidR="00154072">
          <w:t xml:space="preserve">monitor </w:t>
        </w:r>
      </w:ins>
      <w:ins w:id="47" w:author="Brian Zenger" w:date="2018-02-12T22:07:00Z">
        <w:r w:rsidR="007350AD">
          <w:t xml:space="preserve">the electrical activity of the heart. Depending on the location and severity of the heart attack certain regions of the ECG may change. </w:t>
        </w:r>
      </w:ins>
      <w:ins w:id="48" w:author="Brian Zenger" w:date="2018-02-12T22:09:00Z">
        <w:r w:rsidR="007350AD">
          <w:t xml:space="preserve">However, these changes are small, unreliable, and only include a small portion of the entire electrical signals of the heart. </w:t>
        </w:r>
      </w:ins>
      <w:del w:id="49" w:author="Brian Zenger" w:date="2018-02-12T22:09:00Z">
        <w:r w:rsidR="009219E2" w:rsidDel="007350AD">
          <w:delText xml:space="preserve">a region of the ECG, the electrical signal produced by the heart, that experiences a large change in the lead up to a heart attack. However, this change to the ECG </w:delText>
        </w:r>
        <w:r w:rsidR="00B24A46" w:rsidDel="007350AD">
          <w:delText>~~</w:delText>
        </w:r>
      </w:del>
    </w:p>
    <w:p w14:paraId="6B04B2E8" w14:textId="77777777" w:rsidR="009219E2" w:rsidDel="007350AD" w:rsidRDefault="009219E2" w:rsidP="00D1314C">
      <w:pPr>
        <w:rPr>
          <w:del w:id="50" w:author="Brian Zenger" w:date="2018-02-12T22:10:00Z"/>
        </w:rPr>
      </w:pPr>
    </w:p>
    <w:p w14:paraId="06512401" w14:textId="040C9F6A" w:rsidR="00D1314C" w:rsidDel="007350AD" w:rsidRDefault="00B32A9A" w:rsidP="00D1314C">
      <w:pPr>
        <w:rPr>
          <w:del w:id="51" w:author="Brian Zenger" w:date="2018-02-12T22:10:00Z"/>
        </w:rPr>
      </w:pPr>
      <w:del w:id="52" w:author="Brian Zenger" w:date="2018-02-12T22:10:00Z">
        <w:r w:rsidDel="007350AD">
          <w:delText>(Too detailed working on)</w:delText>
        </w:r>
        <w:r w:rsidR="002C614C" w:rsidDel="007350AD">
          <w:delText>~~</w:delText>
        </w:r>
        <w:r w:rsidR="00D1314C" w:rsidDel="007350AD">
          <w:delText xml:space="preserve">Despite the </w:delText>
        </w:r>
        <w:r w:rsidR="00C35367" w:rsidDel="007350AD">
          <w:delText>relative</w:delText>
        </w:r>
        <w:r w:rsidR="00D1314C" w:rsidDel="007350AD">
          <w:delText xml:space="preserve"> lack of progress</w:delText>
        </w:r>
        <w:r w:rsidR="00C35367" w:rsidDel="007350AD">
          <w:delText>,</w:delText>
        </w:r>
        <w:r w:rsidR="00D1314C" w:rsidDel="007350AD">
          <w:delText xml:space="preserve"> </w:delText>
        </w:r>
        <w:r w:rsidR="00C35367" w:rsidDel="007350AD">
          <w:delText xml:space="preserve">recent research has shown that there are regions of the heart’s signal that change before a heart attack besides the regions traditionally looked at. </w:delText>
        </w:r>
        <w:r w:rsidR="009219E2" w:rsidDel="007350AD">
          <w:delText xml:space="preserve">However, these changes can be small and hard to detect regardless </w:delText>
        </w:r>
        <w:r w:rsidR="002C614C" w:rsidDel="007350AD">
          <w:delText>~~</w:delText>
        </w:r>
      </w:del>
    </w:p>
    <w:p w14:paraId="3281557F" w14:textId="734C6784" w:rsidR="00D1314C" w:rsidDel="007350AD" w:rsidRDefault="00D1314C">
      <w:pPr>
        <w:rPr>
          <w:del w:id="53" w:author="Brian Zenger" w:date="2018-02-12T22:10:00Z"/>
        </w:rPr>
      </w:pPr>
    </w:p>
    <w:p w14:paraId="552C3421" w14:textId="77777777" w:rsidR="007350AD" w:rsidRDefault="007350AD">
      <w:pPr>
        <w:rPr>
          <w:ins w:id="54" w:author="Brian Zenger" w:date="2018-02-12T22:10:00Z"/>
        </w:rPr>
      </w:pPr>
    </w:p>
    <w:p w14:paraId="4524B37C" w14:textId="2BD9A8DA" w:rsidR="00C0232A" w:rsidRDefault="007350AD">
      <w:ins w:id="55" w:author="Brian Zenger" w:date="2018-02-12T22:10:00Z">
        <w:r>
          <w:t>To</w:t>
        </w:r>
      </w:ins>
      <w:ins w:id="56" w:author="Brian Zenger" w:date="2018-02-12T22:15:00Z">
        <w:r w:rsidR="007A108B">
          <w:t xml:space="preserve"> improve </w:t>
        </w:r>
      </w:ins>
      <w:ins w:id="57" w:author="Brian Zenger" w:date="2018-02-13T21:53:00Z">
        <w:r w:rsidR="00ED0CBA">
          <w:t xml:space="preserve">electrocardiogram measurement techniques </w:t>
        </w:r>
      </w:ins>
      <w:ins w:id="58" w:author="Brian Zenger" w:date="2018-02-12T22:15:00Z">
        <w:r w:rsidR="007A108B">
          <w:t xml:space="preserve">we utilized </w:t>
        </w:r>
      </w:ins>
      <w:ins w:id="59" w:author="Brian Zenger" w:date="2018-02-12T22:10:00Z">
        <w:r w:rsidR="007A108B">
          <w:t xml:space="preserve">recent developments in computer science to </w:t>
        </w:r>
      </w:ins>
      <w:ins w:id="60" w:author="Brian Zenger" w:date="2018-02-12T22:16:00Z">
        <w:r w:rsidR="007A108B">
          <w:t xml:space="preserve">“teach” computers to read cardiac electrical signals. </w:t>
        </w:r>
      </w:ins>
      <w:del w:id="61" w:author="Brian Zenger" w:date="2018-02-12T22:10:00Z">
        <w:r w:rsidR="00B24A46" w:rsidDel="007350AD">
          <w:delText>~~</w:delText>
        </w:r>
      </w:del>
      <w:del w:id="62" w:author="Brian Zenger" w:date="2018-02-12T22:16:00Z">
        <w:r w:rsidR="00C0232A" w:rsidDel="007A108B">
          <w:delText>Current research efforts have focused on the electrical signals the heart emits during heart attack cases. Until now, only small amounts of the electrical signals have been analyzed. But</w:delText>
        </w:r>
      </w:del>
      <w:r w:rsidR="00C0232A">
        <w:t xml:space="preserve"> </w:t>
      </w:r>
      <w:ins w:id="63" w:author="Brian Zenger" w:date="2018-02-13T21:55:00Z">
        <w:r w:rsidR="00430524">
          <w:t>W</w:t>
        </w:r>
      </w:ins>
      <w:del w:id="64" w:author="Brian Zenger" w:date="2018-02-13T21:55:00Z">
        <w:r w:rsidR="00C0232A" w:rsidDel="00430524">
          <w:delText>w</w:delText>
        </w:r>
      </w:del>
      <w:r w:rsidR="00C0232A">
        <w:t xml:space="preserve">ith the incorporation </w:t>
      </w:r>
      <w:del w:id="65" w:author="Brian Zenger" w:date="2018-02-13T21:55:00Z">
        <w:r w:rsidR="00C0232A" w:rsidDel="00430524">
          <w:delText xml:space="preserve">of computers and </w:delText>
        </w:r>
      </w:del>
      <w:r w:rsidR="00C0232A">
        <w:t>machine learning</w:t>
      </w:r>
      <w:ins w:id="66" w:author="Brian Zenger" w:date="2018-02-13T21:56:00Z">
        <w:r w:rsidR="0027723C">
          <w:t>,</w:t>
        </w:r>
      </w:ins>
      <w:del w:id="67" w:author="Brian Zenger" w:date="2018-02-13T21:55:00Z">
        <w:r w:rsidR="00C0232A" w:rsidDel="00430524">
          <w:delText xml:space="preserve">, </w:delText>
        </w:r>
        <w:r w:rsidR="00BD68C3" w:rsidDel="00430524">
          <w:delText xml:space="preserve">the signals </w:delText>
        </w:r>
      </w:del>
      <w:ins w:id="68" w:author="Brian Zenger" w:date="2018-02-13T21:55:00Z">
        <w:r w:rsidR="00430524">
          <w:t xml:space="preserve"> electrocardiograms </w:t>
        </w:r>
      </w:ins>
      <w:r w:rsidR="00BD68C3">
        <w:t>are telling us more than ever before</w:t>
      </w:r>
      <w:ins w:id="69" w:author="Brian Zenger" w:date="2018-02-13T21:56:00Z">
        <w:r w:rsidR="00430524">
          <w:t xml:space="preserve"> about your heart</w:t>
        </w:r>
      </w:ins>
      <w:r w:rsidR="00C610E7">
        <w:t>.</w:t>
      </w:r>
    </w:p>
    <w:p w14:paraId="52B19D4F" w14:textId="77777777" w:rsidR="00BD68C3" w:rsidRDefault="00BD68C3"/>
    <w:p w14:paraId="4D380495" w14:textId="730C0E12" w:rsidR="00BD68C3" w:rsidRDefault="00C81321">
      <w:r>
        <w:t xml:space="preserve">Machine learning </w:t>
      </w:r>
      <w:del w:id="70" w:author="Brian Zenger" w:date="2018-02-12T22:16:00Z">
        <w:r w:rsidR="001155D9" w:rsidDel="004901B4">
          <w:delText xml:space="preserve">encompasses </w:delText>
        </w:r>
      </w:del>
      <w:del w:id="71" w:author="Brian Zenger" w:date="2018-02-12T22:11:00Z">
        <w:r w:rsidR="001155D9" w:rsidDel="007350AD">
          <w:delText xml:space="preserve">a variety of </w:delText>
        </w:r>
      </w:del>
      <w:del w:id="72" w:author="Brian Zenger" w:date="2018-02-12T22:16:00Z">
        <w:r w:rsidDel="004901B4">
          <w:delText>technique</w:delText>
        </w:r>
        <w:r w:rsidR="001155D9" w:rsidDel="004901B4">
          <w:delText>s</w:delText>
        </w:r>
        <w:r w:rsidDel="004901B4">
          <w:delText xml:space="preserve"> </w:delText>
        </w:r>
      </w:del>
      <w:ins w:id="73" w:author="Brian Zenger" w:date="2018-02-12T22:16:00Z">
        <w:r w:rsidR="004901B4">
          <w:t xml:space="preserve">is a technique </w:t>
        </w:r>
      </w:ins>
      <w:r>
        <w:t xml:space="preserve">developed by </w:t>
      </w:r>
      <w:r w:rsidR="001155D9">
        <w:t>researchers</w:t>
      </w:r>
      <w:r>
        <w:t xml:space="preserve"> to “teach” computers to identify unique features </w:t>
      </w:r>
      <w:r w:rsidR="001155D9">
        <w:t>in datasets</w:t>
      </w:r>
      <w:r>
        <w:t xml:space="preserve"> </w:t>
      </w:r>
      <w:r w:rsidR="00B655DD">
        <w:t xml:space="preserve">that </w:t>
      </w:r>
      <w:r>
        <w:t xml:space="preserve">are not distinguishable </w:t>
      </w:r>
      <w:r w:rsidR="00B655DD">
        <w:t>by</w:t>
      </w:r>
      <w:r>
        <w:t xml:space="preserve"> the naked eye</w:t>
      </w:r>
      <w:ins w:id="74" w:author="Brian Zenger" w:date="2018-02-13T21:56:00Z">
        <w:r w:rsidR="0027723C">
          <w:t xml:space="preserve">. </w:t>
        </w:r>
      </w:ins>
      <w:del w:id="75" w:author="Brian Zenger" w:date="2018-02-13T21:56:00Z">
        <w:r w:rsidR="00B655DD" w:rsidDel="0027723C">
          <w:delText xml:space="preserve">, </w:delText>
        </w:r>
        <w:commentRangeStart w:id="76"/>
        <w:r w:rsidR="00B655DD" w:rsidDel="0027723C">
          <w:delText>e</w:delText>
        </w:r>
        <w:r w:rsidR="001155D9" w:rsidDel="0027723C">
          <w:delText xml:space="preserve">ither because there is too much data </w:delText>
        </w:r>
        <w:r w:rsidR="00B655DD" w:rsidDel="0027723C">
          <w:delText xml:space="preserve">or that the patterns in the dataset are too </w:delText>
        </w:r>
        <w:r w:rsidR="00B24A46" w:rsidDel="0027723C">
          <w:delText>nuanced</w:delText>
        </w:r>
        <w:commentRangeEnd w:id="76"/>
        <w:r w:rsidR="00391A8A" w:rsidDel="0027723C">
          <w:rPr>
            <w:rStyle w:val="CommentReference"/>
          </w:rPr>
          <w:commentReference w:id="76"/>
        </w:r>
        <w:r w:rsidDel="0027723C">
          <w:delText xml:space="preserve">. </w:delText>
        </w:r>
      </w:del>
      <w:r w:rsidR="00B655DD">
        <w:t>T</w:t>
      </w:r>
      <w:r>
        <w:t xml:space="preserve">he computer is given multiple sets of categorized </w:t>
      </w:r>
      <w:del w:id="77" w:author="Brian Zenger" w:date="2018-02-12T22:11:00Z">
        <w:r w:rsidDel="00391A8A">
          <w:delText xml:space="preserve">signals </w:delText>
        </w:r>
      </w:del>
      <w:ins w:id="78" w:author="Brian Zenger" w:date="2018-02-12T22:11:00Z">
        <w:r w:rsidR="00391A8A">
          <w:t xml:space="preserve">data </w:t>
        </w:r>
      </w:ins>
      <w:del w:id="79" w:author="Brian Zenger" w:date="2018-02-12T22:11:00Z">
        <w:r w:rsidDel="00391A8A">
          <w:delText xml:space="preserve">all </w:delText>
        </w:r>
      </w:del>
      <w:r>
        <w:t>with different</w:t>
      </w:r>
      <w:ins w:id="80" w:author="Brian Zenger" w:date="2018-02-13T21:57:00Z">
        <w:r w:rsidR="0027723C">
          <w:t>, often unnoticeable to humans,</w:t>
        </w:r>
      </w:ins>
      <w:r>
        <w:t xml:space="preserve"> features. The computer then “learns” which features within the </w:t>
      </w:r>
      <w:r w:rsidR="00B655DD">
        <w:t>dataset</w:t>
      </w:r>
      <w:r>
        <w:t xml:space="preserve"> </w:t>
      </w:r>
      <w:r w:rsidR="001F1D15">
        <w:t xml:space="preserve">differentiate </w:t>
      </w:r>
      <w:r w:rsidR="00B24A46">
        <w:t>it into variable</w:t>
      </w:r>
      <w:r w:rsidR="001F1D15">
        <w:t xml:space="preserve"> categories</w:t>
      </w:r>
      <w:ins w:id="81" w:author="Brian Zenger" w:date="2018-02-12T22:12:00Z">
        <w:r w:rsidR="00391A8A">
          <w:t xml:space="preserve">. </w:t>
        </w:r>
      </w:ins>
      <w:del w:id="82" w:author="Brian Zenger" w:date="2018-02-12T22:12:00Z">
        <w:r w:rsidR="001F1D15" w:rsidDel="00391A8A">
          <w:delText xml:space="preserve"> and </w:delText>
        </w:r>
      </w:del>
      <w:del w:id="83" w:author="Brian Zenger" w:date="2018-02-12T22:14:00Z">
        <w:r w:rsidR="001F1D15" w:rsidDel="00391A8A">
          <w:delText xml:space="preserve">applies this “knowledge” to new </w:delText>
        </w:r>
        <w:r w:rsidR="00B24A46" w:rsidDel="00391A8A">
          <w:delText>datasets</w:delText>
        </w:r>
        <w:r w:rsidR="001F1D15" w:rsidDel="00391A8A">
          <w:delText xml:space="preserve">. </w:delText>
        </w:r>
      </w:del>
      <w:r w:rsidR="00C610E7">
        <w:t xml:space="preserve">These features </w:t>
      </w:r>
      <w:ins w:id="84" w:author="Brian Zenger" w:date="2018-02-12T22:13:00Z">
        <w:r w:rsidR="00391A8A">
          <w:t xml:space="preserve">detected by the </w:t>
        </w:r>
        <w:r w:rsidR="00391A8A">
          <w:lastRenderedPageBreak/>
          <w:t xml:space="preserve">computer </w:t>
        </w:r>
      </w:ins>
      <w:r w:rsidR="00C610E7">
        <w:t xml:space="preserve">are </w:t>
      </w:r>
      <w:r w:rsidR="00B24A46">
        <w:t xml:space="preserve">often </w:t>
      </w:r>
      <w:r w:rsidR="00C610E7">
        <w:t xml:space="preserve">subtle </w:t>
      </w:r>
      <w:del w:id="85" w:author="Brian Zenger" w:date="2018-02-12T22:13:00Z">
        <w:r w:rsidR="00C610E7" w:rsidDel="00391A8A">
          <w:delText xml:space="preserve">differences that </w:delText>
        </w:r>
      </w:del>
      <w:ins w:id="86" w:author="Brian Zenger" w:date="2018-02-13T21:57:00Z">
        <w:r w:rsidR="00701F72">
          <w:t>and complex and</w:t>
        </w:r>
      </w:ins>
      <w:del w:id="87" w:author="Brian Zenger" w:date="2018-02-13T21:57:00Z">
        <w:r w:rsidR="00C610E7" w:rsidDel="00701F72">
          <w:delText>humans</w:delText>
        </w:r>
      </w:del>
      <w:r w:rsidR="00C610E7">
        <w:t xml:space="preserve"> </w:t>
      </w:r>
      <w:r w:rsidR="00B24A46">
        <w:t>may</w:t>
      </w:r>
      <w:r w:rsidR="00C610E7">
        <w:t xml:space="preserve"> not </w:t>
      </w:r>
      <w:del w:id="88" w:author="Brian Zenger" w:date="2018-02-12T22:13:00Z">
        <w:r w:rsidR="00B24A46" w:rsidDel="00391A8A">
          <w:delText xml:space="preserve">have </w:delText>
        </w:r>
        <w:r w:rsidR="00C610E7" w:rsidDel="00391A8A">
          <w:delText xml:space="preserve">been </w:delText>
        </w:r>
      </w:del>
      <w:ins w:id="89" w:author="Brian Zenger" w:date="2018-02-12T22:13:00Z">
        <w:r w:rsidR="00391A8A">
          <w:t xml:space="preserve">be </w:t>
        </w:r>
      </w:ins>
      <w:del w:id="90" w:author="Brian Zenger" w:date="2018-02-13T21:57:00Z">
        <w:r w:rsidR="00C610E7" w:rsidDel="00701F72">
          <w:delText>able to distinguish or isolate</w:delText>
        </w:r>
      </w:del>
      <w:ins w:id="91" w:author="Brian Zenger" w:date="2018-02-13T21:57:00Z">
        <w:r w:rsidR="00701F72">
          <w:t>distinguishable by humans</w:t>
        </w:r>
      </w:ins>
      <w:del w:id="92" w:author="Brian Zenger" w:date="2018-02-12T22:13:00Z">
        <w:r w:rsidR="00C610E7" w:rsidDel="00391A8A">
          <w:delText xml:space="preserve"> previously</w:delText>
        </w:r>
      </w:del>
      <w:r w:rsidR="00C610E7">
        <w:t>.</w:t>
      </w:r>
      <w:ins w:id="93" w:author="Brian Zenger" w:date="2018-02-13T21:58:00Z">
        <w:r w:rsidR="00DE71AB">
          <w:t xml:space="preserve"> Once the computer has “learned”</w:t>
        </w:r>
      </w:ins>
      <w:r w:rsidR="00C610E7">
        <w:t xml:space="preserve"> </w:t>
      </w:r>
      <w:ins w:id="94" w:author="Brian Zenger" w:date="2018-02-13T21:58:00Z">
        <w:r w:rsidR="00DE71AB">
          <w:t xml:space="preserve">which features correspond to different categories </w:t>
        </w:r>
      </w:ins>
      <w:del w:id="95" w:author="Brian Zenger" w:date="2018-02-13T21:59:00Z">
        <w:r w:rsidR="001A373E" w:rsidDel="00DE71AB">
          <w:delText xml:space="preserve">The computer </w:delText>
        </w:r>
      </w:del>
      <w:del w:id="96" w:author="Brian Zenger" w:date="2018-02-12T22:14:00Z">
        <w:r w:rsidR="001A373E" w:rsidDel="00391A8A">
          <w:delText xml:space="preserve">is then able to, </w:delText>
        </w:r>
        <w:r w:rsidR="006022D8" w:rsidDel="00391A8A">
          <w:delText xml:space="preserve">using </w:delText>
        </w:r>
      </w:del>
      <w:ins w:id="97" w:author="Brian Zenger" w:date="2018-02-13T21:59:00Z">
        <w:r w:rsidR="00DE71AB">
          <w:t xml:space="preserve">it can apply </w:t>
        </w:r>
      </w:ins>
      <w:r w:rsidR="006022D8">
        <w:t>it’s “knowledge”</w:t>
      </w:r>
      <w:ins w:id="98" w:author="Brian Zenger" w:date="2018-02-12T22:14:00Z">
        <w:r w:rsidR="00391A8A">
          <w:t xml:space="preserve"> to</w:t>
        </w:r>
      </w:ins>
      <w:del w:id="99" w:author="Brian Zenger" w:date="2018-02-12T22:14:00Z">
        <w:r w:rsidR="001A373E" w:rsidDel="00391A8A">
          <w:delText>,</w:delText>
        </w:r>
      </w:del>
      <w:r w:rsidR="001A373E">
        <w:t xml:space="preserve"> determine </w:t>
      </w:r>
      <w:r w:rsidR="006022D8">
        <w:t xml:space="preserve">the </w:t>
      </w:r>
      <w:r w:rsidR="001A373E">
        <w:t>categor</w:t>
      </w:r>
      <w:ins w:id="100" w:author="Brian Zenger" w:date="2018-02-13T21:59:00Z">
        <w:r w:rsidR="00DE71AB">
          <w:t>y</w:t>
        </w:r>
      </w:ins>
      <w:del w:id="101" w:author="Brian Zenger" w:date="2018-02-13T21:59:00Z">
        <w:r w:rsidR="001A373E" w:rsidDel="00DE71AB">
          <w:delText>ies</w:delText>
        </w:r>
      </w:del>
      <w:r w:rsidR="001A373E">
        <w:t xml:space="preserve"> </w:t>
      </w:r>
      <w:del w:id="102" w:author="Brian Zenger" w:date="2018-02-12T22:14:00Z">
        <w:r w:rsidR="001A373E" w:rsidDel="00391A8A">
          <w:delText xml:space="preserve">each </w:delText>
        </w:r>
      </w:del>
      <w:ins w:id="103" w:author="Brian Zenger" w:date="2018-02-12T22:14:00Z">
        <w:r w:rsidR="00391A8A">
          <w:t xml:space="preserve">a </w:t>
        </w:r>
      </w:ins>
      <w:r w:rsidR="006022D8">
        <w:t xml:space="preserve">new </w:t>
      </w:r>
      <w:r w:rsidR="00B24A46">
        <w:t>dataset</w:t>
      </w:r>
      <w:r w:rsidR="001A373E">
        <w:t xml:space="preserve"> belongs to. </w:t>
      </w:r>
      <w:r>
        <w:t xml:space="preserve"> </w:t>
      </w:r>
    </w:p>
    <w:p w14:paraId="7914A590" w14:textId="77777777" w:rsidR="00BD68C3" w:rsidRDefault="00BD68C3"/>
    <w:p w14:paraId="4E701ABB" w14:textId="7ED9C60B" w:rsidR="00BD68C3" w:rsidRDefault="00BD68C3">
      <w:r>
        <w:t xml:space="preserve">We have used machine learning to detect changes in the cardiac signal that indicate the first signs of a heart attack. Our approach isolates the electrical signals </w:t>
      </w:r>
      <w:r w:rsidR="001A373E">
        <w:t xml:space="preserve">from the heart </w:t>
      </w:r>
      <w:r>
        <w:t xml:space="preserve">and examines changes before, during, and after simulated heart attacks. The computer then reads these signals and </w:t>
      </w:r>
      <w:r w:rsidR="001A373E">
        <w:t>categorizes the data. The two categories</w:t>
      </w:r>
      <w:r w:rsidR="000A0F2F">
        <w:t xml:space="preserve"> the computer isolates</w:t>
      </w:r>
      <w:r w:rsidR="001A373E">
        <w:t xml:space="preserve"> are “having a heart attack” and “not having a heart attack.”</w:t>
      </w:r>
      <w:r>
        <w:t xml:space="preserve"> Compared to traditional human metrics the computer performs </w:t>
      </w:r>
      <w:r w:rsidR="0027089C">
        <w:t>10%</w:t>
      </w:r>
      <w:r>
        <w:t xml:space="preserve"> faster</w:t>
      </w:r>
      <w:r w:rsidR="000A0F2F">
        <w:t xml:space="preserve"> in determining when you are having a heart attack</w:t>
      </w:r>
      <w:r>
        <w:t>. The computer is also more accurate</w:t>
      </w:r>
      <w:ins w:id="104" w:author="Brian Zenger" w:date="2018-02-13T22:00:00Z">
        <w:r w:rsidR="00D94EC5">
          <w:t xml:space="preserve"> </w:t>
        </w:r>
      </w:ins>
      <w:del w:id="105" w:author="Brian Zenger" w:date="2018-02-13T22:00:00Z">
        <w:r w:rsidDel="00D94EC5">
          <w:delText>. Compared to traditional human identified metrics the com</w:delText>
        </w:r>
        <w:r w:rsidR="0027089C" w:rsidDel="00D94EC5">
          <w:delText xml:space="preserve">puter </w:delText>
        </w:r>
      </w:del>
      <w:ins w:id="106" w:author="Brian Zenger" w:date="2018-02-13T22:00:00Z">
        <w:r w:rsidR="00D94EC5">
          <w:t xml:space="preserve">and </w:t>
        </w:r>
      </w:ins>
      <w:r w:rsidR="0027089C">
        <w:t>correctly detected the early signs of a heart attack 32% more often</w:t>
      </w:r>
      <w:r>
        <w:t xml:space="preserve">. </w:t>
      </w:r>
    </w:p>
    <w:p w14:paraId="4A6D9DED" w14:textId="77777777" w:rsidR="00BD68C3" w:rsidRDefault="00BD68C3"/>
    <w:p w14:paraId="034A23B8" w14:textId="473CE1BA" w:rsidR="00BD68C3" w:rsidRPr="001A278F" w:rsidRDefault="00C81321">
      <w:r>
        <w:t xml:space="preserve">Using machine learning to help physicians detect heart attacks is a huge advancement in the field of cardiology. </w:t>
      </w:r>
      <w:ins w:id="107" w:author="Brian Zenger" w:date="2018-02-13T22:01:00Z">
        <w:r w:rsidR="00BB2DA4">
          <w:t>This advancement</w:t>
        </w:r>
      </w:ins>
      <w:ins w:id="108" w:author="Brian Zenger" w:date="2018-02-13T22:00:00Z">
        <w:r w:rsidR="00BB2DA4">
          <w:t xml:space="preserve"> provides physicians and healthcare workers another tool to better detect and treat you during </w:t>
        </w:r>
      </w:ins>
      <w:ins w:id="109" w:author="Brian Zenger" w:date="2018-02-13T22:01:00Z">
        <w:r w:rsidR="00637E3E">
          <w:t>one of</w:t>
        </w:r>
      </w:ins>
      <w:ins w:id="110" w:author="Brian Zenger" w:date="2018-02-13T22:02:00Z">
        <w:r w:rsidR="00637E3E">
          <w:t xml:space="preserve"> life’s most dire circumstances</w:t>
        </w:r>
      </w:ins>
      <w:ins w:id="111" w:author="Brian Zenger" w:date="2018-02-13T22:01:00Z">
        <w:r w:rsidR="00637E3E">
          <w:t xml:space="preserve">. </w:t>
        </w:r>
      </w:ins>
      <w:r>
        <w:t>This work, in conjunction with others, could hold the key to understanding and detecting heart attacks, making death from heart attacks a thing of the past.</w:t>
      </w:r>
      <w:ins w:id="112" w:author="Brian Zenger" w:date="2018-02-13T22:02:00Z">
        <w:r w:rsidR="00637E3E">
          <w:t xml:space="preserve"> Next time you visit your physician for chest pain check who their partner is, it may just be a computer. </w:t>
        </w:r>
      </w:ins>
      <w:bookmarkStart w:id="113" w:name="_GoBack"/>
      <w:bookmarkEnd w:id="113"/>
      <w:del w:id="114" w:author="Brian Zenger" w:date="2018-02-13T22:02:00Z">
        <w:r w:rsidDel="00637E3E">
          <w:delText xml:space="preserve"> </w:delText>
        </w:r>
      </w:del>
    </w:p>
    <w:sectPr w:rsidR="00BD68C3" w:rsidRPr="001A278F" w:rsidSect="000956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6" w:author="Brian Zenger" w:date="2018-02-12T22:11:00Z" w:initials="BZ">
    <w:p w14:paraId="2958282B" w14:textId="5A37F4E6" w:rsidR="00391A8A" w:rsidRDefault="00391A8A">
      <w:pPr>
        <w:pStyle w:val="CommentText"/>
      </w:pPr>
      <w:r>
        <w:rPr>
          <w:rStyle w:val="CommentReference"/>
        </w:rPr>
        <w:annotationRef/>
      </w:r>
      <w:r>
        <w:t>Don’t think we need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5828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58282B" w16cid:durableId="1E2C8F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B727E"/>
    <w:multiLevelType w:val="multilevel"/>
    <w:tmpl w:val="2FC2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Zenger">
    <w15:presenceInfo w15:providerId="Windows Live" w15:userId="59f4c42360150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78F"/>
    <w:rsid w:val="000463A5"/>
    <w:rsid w:val="000956EC"/>
    <w:rsid w:val="000A0F2F"/>
    <w:rsid w:val="001155D9"/>
    <w:rsid w:val="00154072"/>
    <w:rsid w:val="00195859"/>
    <w:rsid w:val="001A278F"/>
    <w:rsid w:val="001A373E"/>
    <w:rsid w:val="001F1D15"/>
    <w:rsid w:val="00226873"/>
    <w:rsid w:val="0027089C"/>
    <w:rsid w:val="0027723C"/>
    <w:rsid w:val="002C614C"/>
    <w:rsid w:val="002E2544"/>
    <w:rsid w:val="002F5027"/>
    <w:rsid w:val="003419F4"/>
    <w:rsid w:val="00391A8A"/>
    <w:rsid w:val="00430524"/>
    <w:rsid w:val="004901B4"/>
    <w:rsid w:val="00512DA6"/>
    <w:rsid w:val="006022D8"/>
    <w:rsid w:val="00637E3E"/>
    <w:rsid w:val="006C791A"/>
    <w:rsid w:val="006F1BE1"/>
    <w:rsid w:val="007014FC"/>
    <w:rsid w:val="00701F72"/>
    <w:rsid w:val="007310EA"/>
    <w:rsid w:val="007350AD"/>
    <w:rsid w:val="007A108B"/>
    <w:rsid w:val="00816E7A"/>
    <w:rsid w:val="00873F8F"/>
    <w:rsid w:val="008B4CFD"/>
    <w:rsid w:val="008D2057"/>
    <w:rsid w:val="009219E2"/>
    <w:rsid w:val="00977105"/>
    <w:rsid w:val="00980F90"/>
    <w:rsid w:val="00A30150"/>
    <w:rsid w:val="00A53D73"/>
    <w:rsid w:val="00AD75C8"/>
    <w:rsid w:val="00B24A46"/>
    <w:rsid w:val="00B32808"/>
    <w:rsid w:val="00B32A9A"/>
    <w:rsid w:val="00B655DD"/>
    <w:rsid w:val="00BA6881"/>
    <w:rsid w:val="00BB2DA4"/>
    <w:rsid w:val="00BD68C3"/>
    <w:rsid w:val="00C0232A"/>
    <w:rsid w:val="00C35367"/>
    <w:rsid w:val="00C610E7"/>
    <w:rsid w:val="00C81321"/>
    <w:rsid w:val="00D1314C"/>
    <w:rsid w:val="00D94EC5"/>
    <w:rsid w:val="00DB3260"/>
    <w:rsid w:val="00DE71AB"/>
    <w:rsid w:val="00ED0149"/>
    <w:rsid w:val="00ED0CBA"/>
    <w:rsid w:val="00F81C78"/>
    <w:rsid w:val="00FD4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97BE2C"/>
  <w14:defaultImageDpi w14:val="300"/>
  <w15:docId w15:val="{9482F5E4-08E0-2147-9D44-E0313053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150"/>
    <w:rPr>
      <w:color w:val="0000FF"/>
      <w:u w:val="single"/>
    </w:rPr>
  </w:style>
  <w:style w:type="paragraph" w:styleId="BalloonText">
    <w:name w:val="Balloon Text"/>
    <w:basedOn w:val="Normal"/>
    <w:link w:val="BalloonTextChar"/>
    <w:uiPriority w:val="99"/>
    <w:semiHidden/>
    <w:unhideWhenUsed/>
    <w:rsid w:val="007350AD"/>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350AD"/>
    <w:rPr>
      <w:rFonts w:ascii="Times New Roman" w:hAnsi="Times New Roman" w:cs="Times New Roman"/>
      <w:sz w:val="26"/>
      <w:szCs w:val="26"/>
    </w:rPr>
  </w:style>
  <w:style w:type="character" w:styleId="CommentReference">
    <w:name w:val="annotation reference"/>
    <w:basedOn w:val="DefaultParagraphFont"/>
    <w:uiPriority w:val="99"/>
    <w:semiHidden/>
    <w:unhideWhenUsed/>
    <w:rsid w:val="00391A8A"/>
    <w:rPr>
      <w:sz w:val="16"/>
      <w:szCs w:val="16"/>
    </w:rPr>
  </w:style>
  <w:style w:type="paragraph" w:styleId="CommentText">
    <w:name w:val="annotation text"/>
    <w:basedOn w:val="Normal"/>
    <w:link w:val="CommentTextChar"/>
    <w:uiPriority w:val="99"/>
    <w:semiHidden/>
    <w:unhideWhenUsed/>
    <w:rsid w:val="00391A8A"/>
    <w:rPr>
      <w:sz w:val="20"/>
      <w:szCs w:val="20"/>
    </w:rPr>
  </w:style>
  <w:style w:type="character" w:customStyle="1" w:styleId="CommentTextChar">
    <w:name w:val="Comment Text Char"/>
    <w:basedOn w:val="DefaultParagraphFont"/>
    <w:link w:val="CommentText"/>
    <w:uiPriority w:val="99"/>
    <w:semiHidden/>
    <w:rsid w:val="00391A8A"/>
    <w:rPr>
      <w:sz w:val="20"/>
      <w:szCs w:val="20"/>
    </w:rPr>
  </w:style>
  <w:style w:type="paragraph" w:styleId="CommentSubject">
    <w:name w:val="annotation subject"/>
    <w:basedOn w:val="CommentText"/>
    <w:next w:val="CommentText"/>
    <w:link w:val="CommentSubjectChar"/>
    <w:uiPriority w:val="99"/>
    <w:semiHidden/>
    <w:unhideWhenUsed/>
    <w:rsid w:val="00391A8A"/>
    <w:rPr>
      <w:b/>
      <w:bCs/>
    </w:rPr>
  </w:style>
  <w:style w:type="character" w:customStyle="1" w:styleId="CommentSubjectChar">
    <w:name w:val="Comment Subject Char"/>
    <w:basedOn w:val="CommentTextChar"/>
    <w:link w:val="CommentSubject"/>
    <w:uiPriority w:val="99"/>
    <w:semiHidden/>
    <w:rsid w:val="00391A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81734">
      <w:bodyDiv w:val="1"/>
      <w:marLeft w:val="0"/>
      <w:marRight w:val="0"/>
      <w:marTop w:val="0"/>
      <w:marBottom w:val="0"/>
      <w:divBdr>
        <w:top w:val="none" w:sz="0" w:space="0" w:color="auto"/>
        <w:left w:val="none" w:sz="0" w:space="0" w:color="auto"/>
        <w:bottom w:val="none" w:sz="0" w:space="0" w:color="auto"/>
        <w:right w:val="none" w:sz="0" w:space="0" w:color="auto"/>
      </w:divBdr>
      <w:divsChild>
        <w:div w:id="1409234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824645">
              <w:marLeft w:val="0"/>
              <w:marRight w:val="0"/>
              <w:marTop w:val="0"/>
              <w:marBottom w:val="0"/>
              <w:divBdr>
                <w:top w:val="none" w:sz="0" w:space="0" w:color="auto"/>
                <w:left w:val="none" w:sz="0" w:space="0" w:color="auto"/>
                <w:bottom w:val="none" w:sz="0" w:space="0" w:color="auto"/>
                <w:right w:val="none" w:sz="0" w:space="0" w:color="auto"/>
              </w:divBdr>
              <w:divsChild>
                <w:div w:id="427118282">
                  <w:marLeft w:val="0"/>
                  <w:marRight w:val="0"/>
                  <w:marTop w:val="0"/>
                  <w:marBottom w:val="0"/>
                  <w:divBdr>
                    <w:top w:val="none" w:sz="0" w:space="0" w:color="auto"/>
                    <w:left w:val="none" w:sz="0" w:space="0" w:color="auto"/>
                    <w:bottom w:val="none" w:sz="0" w:space="0" w:color="auto"/>
                    <w:right w:val="none" w:sz="0" w:space="0" w:color="auto"/>
                  </w:divBdr>
                  <w:divsChild>
                    <w:div w:id="1531801819">
                      <w:marLeft w:val="0"/>
                      <w:marRight w:val="0"/>
                      <w:marTop w:val="0"/>
                      <w:marBottom w:val="0"/>
                      <w:divBdr>
                        <w:top w:val="none" w:sz="0" w:space="0" w:color="auto"/>
                        <w:left w:val="none" w:sz="0" w:space="0" w:color="auto"/>
                        <w:bottom w:val="none" w:sz="0" w:space="0" w:color="auto"/>
                        <w:right w:val="none" w:sz="0" w:space="0" w:color="auto"/>
                      </w:divBdr>
                      <w:divsChild>
                        <w:div w:id="517356069">
                          <w:marLeft w:val="0"/>
                          <w:marRight w:val="0"/>
                          <w:marTop w:val="0"/>
                          <w:marBottom w:val="0"/>
                          <w:divBdr>
                            <w:top w:val="none" w:sz="0" w:space="0" w:color="auto"/>
                            <w:left w:val="none" w:sz="0" w:space="0" w:color="auto"/>
                            <w:bottom w:val="none" w:sz="0" w:space="0" w:color="auto"/>
                            <w:right w:val="none" w:sz="0" w:space="0" w:color="auto"/>
                          </w:divBdr>
                        </w:div>
                        <w:div w:id="11136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31317-DB2F-D546-8329-F63E0E9F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Good</dc:creator>
  <cp:keywords/>
  <dc:description/>
  <cp:lastModifiedBy>Brian Zenger</cp:lastModifiedBy>
  <cp:revision>27</cp:revision>
  <dcterms:created xsi:type="dcterms:W3CDTF">2018-02-13T01:29:00Z</dcterms:created>
  <dcterms:modified xsi:type="dcterms:W3CDTF">2018-02-14T05:03:00Z</dcterms:modified>
</cp:coreProperties>
</file>